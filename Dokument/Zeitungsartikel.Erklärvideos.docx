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881" w:rsidRDefault="006D69C7">
      <w:pPr>
        <w:pStyle w:val="Titel"/>
      </w:pPr>
      <w:r>
        <w:t>Schüler des Ammersee-Gymnasiums als digitale Nachhilfelehrer</w:t>
      </w:r>
    </w:p>
    <w:p w:rsidR="00123881" w:rsidRDefault="00123881">
      <w:pPr>
        <w:pStyle w:val="Text"/>
      </w:pPr>
    </w:p>
    <w:p w:rsidR="00123881" w:rsidRDefault="006D69C7">
      <w:pPr>
        <w:pStyle w:val="Text"/>
      </w:pPr>
      <w:r>
        <w:t>„Lernen durch Lehren“ nennt man eine Methode, durch die wesentliche Inhalte für Schule oder Studium besser im Gehirn abgespeichert werden kö</w:t>
      </w:r>
      <w:r>
        <w:t>nnen, wenn diese anderen vermittelt werden sollen. Diesen „Nachhilfe-Effekt“, bei dem der Nachhilfelehrer den Stoff meist besser lernt, als der Schüler, haben sich Schüler der Ammersee-Gymnasiums mit der Hilfe von neuen Medien zu Nutze gemacht. Nach dem Vo</w:t>
      </w:r>
      <w:r>
        <w:t xml:space="preserve">rbild moderner Erklär-Videos auf </w:t>
      </w:r>
      <w:proofErr w:type="spellStart"/>
      <w:r>
        <w:t>Youtube</w:t>
      </w:r>
      <w:proofErr w:type="spellEnd"/>
      <w:r>
        <w:t xml:space="preserve"> von Anbietern wie The Simple Club haben die Klasse 8</w:t>
      </w:r>
      <w:ins w:id="0" w:author="Julia Kronawitter" w:date="2017-07-07T08:09:00Z">
        <w:r w:rsidR="005362B4">
          <w:t>A</w:t>
        </w:r>
      </w:ins>
      <w:del w:id="1" w:author="Julia Kronawitter" w:date="2017-07-07T08:09:00Z">
        <w:r w:rsidDel="005362B4">
          <w:delText>B</w:delText>
        </w:r>
      </w:del>
      <w:r>
        <w:t xml:space="preserve"> im Fach Mathematik bei Frau Kronawitter und ein Biologie Kurs der Q11 bei Herrn Emig informative und witzige Kurzvideos erstellt, in denen Inhalte schülergerecht</w:t>
      </w:r>
      <w:r>
        <w:t xml:space="preserve"> aufgearbeitet werden und die man sich zu Hause oder unterwegs anschauen und so nebenbei etwas lernen kann. Hierfür wurden in der 8. Klasse </w:t>
      </w:r>
      <w:del w:id="2" w:author="Julia Kronawitter" w:date="2017-07-07T08:10:00Z">
        <w:r w:rsidDel="005362B4">
          <w:delText xml:space="preserve">das </w:delText>
        </w:r>
      </w:del>
      <w:ins w:id="3" w:author="Julia Kronawitter" w:date="2017-07-07T08:10:00Z">
        <w:r w:rsidR="005362B4">
          <w:t>die Abgrenzung des Begriffs</w:t>
        </w:r>
        <w:r w:rsidR="005362B4">
          <w:t xml:space="preserve"> </w:t>
        </w:r>
      </w:ins>
      <w:r>
        <w:t>Laplace-Experimen</w:t>
      </w:r>
      <w:ins w:id="4" w:author="Julia Kronawitter" w:date="2017-07-07T08:10:00Z">
        <w:r w:rsidR="005362B4">
          <w:t>t</w:t>
        </w:r>
      </w:ins>
      <w:r>
        <w:t xml:space="preserve"> und in der Q11 verschiedene Bereiche aus dem Gebiet der Ökologie behandelt. </w:t>
      </w:r>
    </w:p>
    <w:p w:rsidR="00856437" w:rsidRDefault="006D69C7">
      <w:pPr>
        <w:pStyle w:val="Text"/>
        <w:rPr>
          <w:ins w:id="5" w:author="Julia Kronawitter" w:date="2017-07-07T08:42:00Z"/>
        </w:rPr>
      </w:pPr>
      <w:r>
        <w:t>„Es geht bei eine</w:t>
      </w:r>
      <w:r>
        <w:t xml:space="preserve">m solchen Projekt auch um den Teamgeist und den Spaß bei der Erstellung und den Stolz auf das fertige Produkt. Zudem setzen sich die Schüler mit der Thematik viel präziser auseinander, wenn sie die Inhalte für andere verständlich aufbereiten müssen.“ sagt </w:t>
      </w:r>
      <w:r>
        <w:t xml:space="preserve">Biologielehrer Herr Emig. </w:t>
      </w:r>
      <w:ins w:id="6" w:author="Julia Kronawitter" w:date="2017-07-07T08:42:00Z">
        <w:r w:rsidR="00856437">
          <w:t>„</w:t>
        </w:r>
      </w:ins>
      <w:ins w:id="7" w:author="Julia Kronawitter" w:date="2017-07-07T08:12:00Z">
        <w:r w:rsidR="005362B4">
          <w:t xml:space="preserve">Viele unserer Schüler </w:t>
        </w:r>
      </w:ins>
      <w:ins w:id="8" w:author="Julia Kronawitter" w:date="2017-07-07T08:13:00Z">
        <w:r w:rsidR="005362B4">
          <w:t>schauen</w:t>
        </w:r>
      </w:ins>
      <w:ins w:id="9" w:author="Julia Kronawitter" w:date="2017-07-07T08:12:00Z">
        <w:r w:rsidR="005362B4">
          <w:t xml:space="preserve"> zuhause </w:t>
        </w:r>
      </w:ins>
      <w:proofErr w:type="spellStart"/>
      <w:ins w:id="10" w:author="Julia Kronawitter" w:date="2017-07-07T08:13:00Z">
        <w:r w:rsidR="005362B4">
          <w:t>Erklär</w:t>
        </w:r>
      </w:ins>
      <w:ins w:id="11" w:author="Julia Kronawitter" w:date="2017-07-07T08:12:00Z">
        <w:r w:rsidR="0074170D">
          <w:t>videos</w:t>
        </w:r>
        <w:proofErr w:type="spellEnd"/>
        <w:r w:rsidR="0074170D">
          <w:t xml:space="preserve"> und finden es toll, wenn sie selbst in die Rolle des Produzenten schlüpfen dürfen. </w:t>
        </w:r>
      </w:ins>
      <w:ins w:id="12" w:author="Julia Kronawitter" w:date="2017-07-07T08:28:00Z">
        <w:r w:rsidR="0074170D">
          <w:t xml:space="preserve">Diese Art von modernem </w:t>
        </w:r>
      </w:ins>
      <w:ins w:id="13" w:author="Julia Kronawitter" w:date="2017-07-07T08:41:00Z">
        <w:r w:rsidR="00FB47F2">
          <w:t>U</w:t>
        </w:r>
      </w:ins>
      <w:ins w:id="14" w:author="Julia Kronawitter" w:date="2017-07-07T08:29:00Z">
        <w:r w:rsidR="0074170D">
          <w:t xml:space="preserve">nterricht vermittelt neben der Stärkung der Medienkompetenz </w:t>
        </w:r>
      </w:ins>
      <w:ins w:id="15" w:author="Julia Kronawitter" w:date="2017-07-07T08:30:00Z">
        <w:r w:rsidR="0074170D">
          <w:t>fachliche Inhalte und ermöglicht unseren Schülern</w:t>
        </w:r>
      </w:ins>
      <w:ins w:id="16" w:author="Julia Kronawitter" w:date="2017-07-07T08:32:00Z">
        <w:r w:rsidR="0074170D">
          <w:t>,</w:t>
        </w:r>
      </w:ins>
      <w:ins w:id="17" w:author="Julia Kronawitter" w:date="2017-07-07T08:30:00Z">
        <w:r w:rsidR="0074170D">
          <w:t xml:space="preserve"> </w:t>
        </w:r>
      </w:ins>
      <w:ins w:id="18" w:author="Julia Kronawitter" w:date="2017-07-07T08:31:00Z">
        <w:r w:rsidR="0074170D">
          <w:t xml:space="preserve">unterstützt von der Lehrkraft, </w:t>
        </w:r>
      </w:ins>
      <w:ins w:id="19" w:author="Julia Kronawitter" w:date="2017-07-07T08:30:00Z">
        <w:r w:rsidR="00856437">
          <w:t>ein selbstbestimmte</w:t>
        </w:r>
        <w:r w:rsidR="0074170D">
          <w:t xml:space="preserve">s </w:t>
        </w:r>
      </w:ins>
      <w:ins w:id="20" w:author="Julia Kronawitter" w:date="2017-07-07T08:32:00Z">
        <w:r w:rsidR="00856437">
          <w:t>Lernen</w:t>
        </w:r>
      </w:ins>
      <w:ins w:id="21" w:author="Julia Kronawitter" w:date="2017-07-07T08:33:00Z">
        <w:r w:rsidR="00FB47F2">
          <w:t>.</w:t>
        </w:r>
      </w:ins>
      <w:ins w:id="22" w:author="Julia Kronawitter" w:date="2017-07-07T08:39:00Z">
        <w:r w:rsidR="00FB47F2">
          <w:t xml:space="preserve"> Es war beeindruckend zu sehen, wie kreativ und interessant die Inhalt</w:t>
        </w:r>
      </w:ins>
      <w:ins w:id="23" w:author="Julia Kronawitter" w:date="2017-07-07T08:40:00Z">
        <w:r w:rsidR="00FB47F2">
          <w:t xml:space="preserve">e von den Schülern </w:t>
        </w:r>
        <w:r w:rsidR="008154C1">
          <w:t>aufbereitet und erklärt wurden.</w:t>
        </w:r>
      </w:ins>
      <w:ins w:id="24" w:author="Julia Kronawitter" w:date="2017-07-07T09:04:00Z">
        <w:r w:rsidR="008154C1">
          <w:t xml:space="preserve">“ </w:t>
        </w:r>
      </w:ins>
      <w:bookmarkStart w:id="25" w:name="_GoBack"/>
      <w:bookmarkEnd w:id="25"/>
      <w:ins w:id="26" w:author="Julia Kronawitter" w:date="2017-07-07T08:42:00Z">
        <w:r w:rsidR="00856437">
          <w:t xml:space="preserve">ergänzt Frau Kronawitter. </w:t>
        </w:r>
      </w:ins>
    </w:p>
    <w:p w:rsidR="00123881" w:rsidRDefault="006D69C7">
      <w:pPr>
        <w:pStyle w:val="Text"/>
      </w:pPr>
      <w:r>
        <w:t>Teilweise wurden sogar externe Sprecher engagiert, um die Qualität der Videos weiter zu erhöhen. Eine Bewertung der Videos erfolgte durch die gedachte Zielgruppe: Nach einer fachlichen Prüfung durch die Lehrer, bekamen die Schüler</w:t>
      </w:r>
      <w:r>
        <w:t xml:space="preserve"> Bewertungsbögen zu den Videos, um die Eignung als Lernhilfe zu beurteilen. Nach datenschutzrechtlicher Freigabe, werden die Videos auch auf der Homepage des Ammersee-Gymnasiums veröffentlicht, denn Frau Kronawitter und Herr Emig sind sich einig: Die Video</w:t>
      </w:r>
      <w:r>
        <w:t>s sind zu gut, um dafür nur eine Note zu bekommen.</w:t>
      </w:r>
    </w:p>
    <w:p w:rsidR="00123881" w:rsidRDefault="00123881">
      <w:pPr>
        <w:pStyle w:val="Text"/>
      </w:pPr>
    </w:p>
    <w:p w:rsidR="00123881" w:rsidRDefault="006D69C7">
      <w:pPr>
        <w:pStyle w:val="Text"/>
      </w:pPr>
      <w:r>
        <w:t>[IRGENDWO SCHLAUES KOMMENTAR VON FR. KRONAWITTER EINFÜGEN, DAS ZEIGT WIE TOLL SIE DAS FINDET UND WIE MODERN DAS IST, ABER AUCH DASS SIE DIE FACHLICHE UND PÄDAGOGISCHE ÜBERSICHT NIE VERLOREN HAT]</w:t>
      </w:r>
    </w:p>
    <w:sectPr w:rsidR="00123881">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69C7" w:rsidRDefault="006D69C7">
      <w:r>
        <w:separator/>
      </w:r>
    </w:p>
  </w:endnote>
  <w:endnote w:type="continuationSeparator" w:id="0">
    <w:p w:rsidR="006D69C7" w:rsidRDefault="006D6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80"/>
    <w:family w:val="swiss"/>
    <w:pitch w:val="variable"/>
    <w:sig w:usb0="21002A87" w:usb1="090F0000" w:usb2="00000010" w:usb3="00000000" w:csb0="003F01FF" w:csb1="00000000"/>
  </w:font>
  <w:font w:name="Helvetica Neue">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881" w:rsidRDefault="0012388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69C7" w:rsidRDefault="006D69C7">
      <w:r>
        <w:separator/>
      </w:r>
    </w:p>
  </w:footnote>
  <w:footnote w:type="continuationSeparator" w:id="0">
    <w:p w:rsidR="006D69C7" w:rsidRDefault="006D69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881" w:rsidRDefault="00123881"/>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lia Kronawitter">
    <w15:presenceInfo w15:providerId="Windows Live" w15:userId="fc4b80894d4ed6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881"/>
    <w:rsid w:val="00123881"/>
    <w:rsid w:val="005362B4"/>
    <w:rsid w:val="00601187"/>
    <w:rsid w:val="006D69C7"/>
    <w:rsid w:val="0074170D"/>
    <w:rsid w:val="008154C1"/>
    <w:rsid w:val="00856437"/>
    <w:rsid w:val="00BA7649"/>
    <w:rsid w:val="00FB47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F0737"/>
  <w15:docId w15:val="{4294EDBA-C894-4DBC-BCEE-184A89E0C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Titel">
    <w:name w:val="Title"/>
    <w:next w:val="Text"/>
    <w:pPr>
      <w:keepNext/>
    </w:pPr>
    <w:rPr>
      <w:rFonts w:ascii="Helvetica Neue" w:hAnsi="Helvetica Neue" w:cs="Arial Unicode MS"/>
      <w:b/>
      <w:bCs/>
      <w:color w:val="000000"/>
      <w:sz w:val="60"/>
      <w:szCs w:val="60"/>
    </w:rPr>
  </w:style>
  <w:style w:type="paragraph" w:customStyle="1" w:styleId="Text">
    <w:name w:val="Text"/>
    <w:rPr>
      <w:rFonts w:ascii="Helvetica Neue" w:hAnsi="Helvetica Neue" w:cs="Arial Unicode MS"/>
      <w:color w:val="000000"/>
      <w:sz w:val="22"/>
      <w:szCs w:val="22"/>
    </w:rPr>
  </w:style>
  <w:style w:type="paragraph" w:styleId="Sprechblasentext">
    <w:name w:val="Balloon Text"/>
    <w:basedOn w:val="Standard"/>
    <w:link w:val="SprechblasentextZchn"/>
    <w:uiPriority w:val="99"/>
    <w:semiHidden/>
    <w:unhideWhenUsed/>
    <w:rsid w:val="005362B4"/>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362B4"/>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4F65A-5B87-416D-9149-E4DE0B95F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341</Words>
  <Characters>2152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Kronawitter</dc:creator>
  <cp:lastModifiedBy>Julia Kronawitter</cp:lastModifiedBy>
  <cp:revision>2</cp:revision>
  <dcterms:created xsi:type="dcterms:W3CDTF">2017-07-07T07:07:00Z</dcterms:created>
  <dcterms:modified xsi:type="dcterms:W3CDTF">2017-07-07T07:07:00Z</dcterms:modified>
</cp:coreProperties>
</file>